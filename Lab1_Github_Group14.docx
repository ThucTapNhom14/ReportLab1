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6E" w:rsidRDefault="007F12E1" w:rsidP="007F12E1">
      <w:pPr>
        <w:jc w:val="center"/>
        <w:rPr>
          <w:b/>
        </w:rPr>
      </w:pPr>
      <w:r>
        <w:rPr>
          <w:b/>
        </w:rPr>
        <w:t>BÁO CÁO TÌM HIỂU GITHUB</w:t>
      </w:r>
    </w:p>
    <w:p w:rsidR="00297F8A" w:rsidRPr="00297F8A" w:rsidRDefault="007F12E1" w:rsidP="00297F8A">
      <w:pPr>
        <w:pStyle w:val="Heading1"/>
        <w:numPr>
          <w:ilvl w:val="0"/>
          <w:numId w:val="1"/>
        </w:numPr>
        <w:ind w:left="360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7F12E1" w:rsidRDefault="007F12E1" w:rsidP="007F12E1">
      <w:pPr>
        <w:ind w:firstLine="360"/>
        <w:rPr>
          <w:color w:val="222222"/>
          <w:shd w:val="clear" w:color="auto" w:fill="FFFFFF"/>
        </w:rPr>
      </w:pPr>
      <w:r w:rsidRPr="007F12E1">
        <w:rPr>
          <w:b/>
          <w:bCs/>
          <w:color w:val="222222"/>
          <w:shd w:val="clear" w:color="auto" w:fill="FFFFFF"/>
        </w:rPr>
        <w:t>GitHub</w:t>
      </w:r>
      <w:r w:rsidRPr="007F12E1">
        <w:rPr>
          <w:color w:val="222222"/>
          <w:shd w:val="clear" w:color="auto" w:fill="FFFFFF"/>
        </w:rPr>
        <w:t> </w:t>
      </w:r>
      <w:proofErr w:type="spellStart"/>
      <w:r w:rsidRPr="007F12E1">
        <w:rPr>
          <w:color w:val="222222"/>
          <w:shd w:val="clear" w:color="auto" w:fill="FFFFFF"/>
        </w:rPr>
        <w:t>là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một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dịch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vụ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cung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cấp</w:t>
      </w:r>
      <w:proofErr w:type="spellEnd"/>
      <w:r w:rsidRPr="007F12E1">
        <w:rPr>
          <w:color w:val="222222"/>
          <w:shd w:val="clear" w:color="auto" w:fill="FFFFFF"/>
        </w:rPr>
        <w:t> </w:t>
      </w:r>
      <w:proofErr w:type="spellStart"/>
      <w:r w:rsidRPr="007F12E1">
        <w:fldChar w:fldCharType="begin"/>
      </w:r>
      <w:r w:rsidRPr="007F12E1">
        <w:instrText xml:space="preserve"> HYPERLINK "https://vi.wikipedia.org/w/index.php?title=Kho_l%C6%B0u_tr%E1%BB%AF_m%C3%A3_ngu%E1%BB%93n&amp;action=edit&amp;redlink=1" \o "Kho lưu trữ mã nguồn (trang chưa được viết)" </w:instrText>
      </w:r>
      <w:r w:rsidRPr="007F12E1">
        <w:fldChar w:fldCharType="separate"/>
      </w:r>
      <w:r w:rsidRPr="007F12E1">
        <w:rPr>
          <w:rStyle w:val="Hyperlink"/>
          <w:color w:val="A55858"/>
          <w:shd w:val="clear" w:color="auto" w:fill="FFFFFF"/>
        </w:rPr>
        <w:t>kho</w:t>
      </w:r>
      <w:proofErr w:type="spellEnd"/>
      <w:r w:rsidRPr="007F12E1">
        <w:rPr>
          <w:rStyle w:val="Hyperlink"/>
          <w:color w:val="A55858"/>
          <w:shd w:val="clear" w:color="auto" w:fill="FFFFFF"/>
        </w:rPr>
        <w:t xml:space="preserve"> </w:t>
      </w:r>
      <w:proofErr w:type="spellStart"/>
      <w:r w:rsidRPr="007F12E1">
        <w:rPr>
          <w:rStyle w:val="Hyperlink"/>
          <w:color w:val="A55858"/>
          <w:shd w:val="clear" w:color="auto" w:fill="FFFFFF"/>
        </w:rPr>
        <w:t>lưu</w:t>
      </w:r>
      <w:proofErr w:type="spellEnd"/>
      <w:r w:rsidRPr="007F12E1">
        <w:rPr>
          <w:rStyle w:val="Hyperlink"/>
          <w:color w:val="A55858"/>
          <w:shd w:val="clear" w:color="auto" w:fill="FFFFFF"/>
        </w:rPr>
        <w:t xml:space="preserve"> </w:t>
      </w:r>
      <w:proofErr w:type="spellStart"/>
      <w:r w:rsidRPr="007F12E1">
        <w:rPr>
          <w:rStyle w:val="Hyperlink"/>
          <w:color w:val="A55858"/>
          <w:shd w:val="clear" w:color="auto" w:fill="FFFFFF"/>
        </w:rPr>
        <w:t>trữ</w:t>
      </w:r>
      <w:proofErr w:type="spellEnd"/>
      <w:r w:rsidRPr="007F12E1">
        <w:rPr>
          <w:rStyle w:val="Hyperlink"/>
          <w:color w:val="A55858"/>
          <w:shd w:val="clear" w:color="auto" w:fill="FFFFFF"/>
        </w:rPr>
        <w:t xml:space="preserve"> </w:t>
      </w:r>
      <w:proofErr w:type="spellStart"/>
      <w:r w:rsidRPr="007F12E1">
        <w:rPr>
          <w:rStyle w:val="Hyperlink"/>
          <w:color w:val="A55858"/>
          <w:shd w:val="clear" w:color="auto" w:fill="FFFFFF"/>
        </w:rPr>
        <w:t>mã</w:t>
      </w:r>
      <w:proofErr w:type="spellEnd"/>
      <w:r w:rsidRPr="007F12E1">
        <w:rPr>
          <w:rStyle w:val="Hyperlink"/>
          <w:color w:val="A55858"/>
          <w:shd w:val="clear" w:color="auto" w:fill="FFFFFF"/>
        </w:rPr>
        <w:t xml:space="preserve"> </w:t>
      </w:r>
      <w:proofErr w:type="spellStart"/>
      <w:r w:rsidRPr="007F12E1">
        <w:rPr>
          <w:rStyle w:val="Hyperlink"/>
          <w:color w:val="A55858"/>
          <w:shd w:val="clear" w:color="auto" w:fill="FFFFFF"/>
        </w:rPr>
        <w:t>nguồn</w:t>
      </w:r>
      <w:proofErr w:type="spellEnd"/>
      <w:r w:rsidRPr="007F12E1">
        <w:fldChar w:fldCharType="end"/>
      </w:r>
      <w:r w:rsidRPr="007F12E1">
        <w:rPr>
          <w:color w:val="222222"/>
          <w:shd w:val="clear" w:color="auto" w:fill="FFFFFF"/>
        </w:rPr>
        <w:t> </w:t>
      </w:r>
      <w:proofErr w:type="spellStart"/>
      <w:r w:rsidRPr="007F12E1">
        <w:fldChar w:fldCharType="begin"/>
      </w:r>
      <w:r w:rsidRPr="007F12E1">
        <w:instrText xml:space="preserve"> HYPERLINK "https://vi.wikipedia.org/wiki/Git_(ph%E1%BA%A7n_m%E1%BB%81m)" \o "Git (phần mềm)" </w:instrText>
      </w:r>
      <w:r w:rsidRPr="007F12E1">
        <w:fldChar w:fldCharType="separate"/>
      </w:r>
      <w:r w:rsidRPr="007F12E1">
        <w:rPr>
          <w:rStyle w:val="Hyperlink"/>
          <w:color w:val="0B0080"/>
          <w:shd w:val="clear" w:color="auto" w:fill="FFFFFF"/>
        </w:rPr>
        <w:t>Git</w:t>
      </w:r>
      <w:proofErr w:type="spellEnd"/>
      <w:r w:rsidRPr="007F12E1">
        <w:fldChar w:fldCharType="end"/>
      </w:r>
      <w:r w:rsidRPr="007F12E1">
        <w:rPr>
          <w:color w:val="222222"/>
          <w:shd w:val="clear" w:color="auto" w:fill="FFFFFF"/>
        </w:rPr>
        <w:t> </w:t>
      </w:r>
      <w:proofErr w:type="spellStart"/>
      <w:r w:rsidRPr="007F12E1">
        <w:rPr>
          <w:color w:val="222222"/>
          <w:shd w:val="clear" w:color="auto" w:fill="FFFFFF"/>
        </w:rPr>
        <w:t>dựa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trên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nền</w:t>
      </w:r>
      <w:proofErr w:type="spellEnd"/>
      <w:r w:rsidRPr="007F12E1">
        <w:rPr>
          <w:color w:val="222222"/>
          <w:shd w:val="clear" w:color="auto" w:fill="FFFFFF"/>
        </w:rPr>
        <w:t xml:space="preserve"> web </w:t>
      </w:r>
      <w:proofErr w:type="spellStart"/>
      <w:r w:rsidRPr="007F12E1">
        <w:rPr>
          <w:color w:val="222222"/>
          <w:shd w:val="clear" w:color="auto" w:fill="FFFFFF"/>
        </w:rPr>
        <w:t>cho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các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dự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Pr="007F12E1">
        <w:rPr>
          <w:color w:val="222222"/>
          <w:shd w:val="clear" w:color="auto" w:fill="FFFFFF"/>
        </w:rPr>
        <w:t>án</w:t>
      </w:r>
      <w:proofErr w:type="spellEnd"/>
      <w:proofErr w:type="gram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phát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triển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phần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mềm</w:t>
      </w:r>
      <w:proofErr w:type="spellEnd"/>
      <w:r w:rsidRPr="007F12E1">
        <w:rPr>
          <w:color w:val="222222"/>
          <w:shd w:val="clear" w:color="auto" w:fill="FFFFFF"/>
        </w:rPr>
        <w:t xml:space="preserve">. </w:t>
      </w:r>
      <w:proofErr w:type="gramStart"/>
      <w:r w:rsidRPr="007F12E1">
        <w:rPr>
          <w:color w:val="222222"/>
          <w:shd w:val="clear" w:color="auto" w:fill="FFFFFF"/>
        </w:rPr>
        <w:t xml:space="preserve">GitHub </w:t>
      </w:r>
      <w:proofErr w:type="spellStart"/>
      <w:r w:rsidRPr="007F12E1">
        <w:rPr>
          <w:color w:val="222222"/>
          <w:shd w:val="clear" w:color="auto" w:fill="FFFFFF"/>
        </w:rPr>
        <w:t>cung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cấp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cả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phiên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bản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trả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tiền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lẫn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miễn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phí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cho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các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tài</w:t>
      </w:r>
      <w:proofErr w:type="spellEnd"/>
      <w:r w:rsidRPr="007F12E1">
        <w:rPr>
          <w:color w:val="222222"/>
          <w:shd w:val="clear" w:color="auto" w:fill="FFFFFF"/>
        </w:rPr>
        <w:t xml:space="preserve"> </w:t>
      </w:r>
      <w:proofErr w:type="spellStart"/>
      <w:r w:rsidRPr="007F12E1">
        <w:rPr>
          <w:color w:val="222222"/>
          <w:shd w:val="clear" w:color="auto" w:fill="FFFFFF"/>
        </w:rPr>
        <w:t>khoản</w:t>
      </w:r>
      <w:proofErr w:type="spellEnd"/>
      <w:r w:rsidRPr="007F12E1">
        <w:rPr>
          <w:color w:val="222222"/>
          <w:shd w:val="clear" w:color="auto" w:fill="FFFFFF"/>
        </w:rPr>
        <w:t>.</w:t>
      </w:r>
      <w:proofErr w:type="gramEnd"/>
    </w:p>
    <w:p w:rsidR="007F12E1" w:rsidRDefault="00297F8A" w:rsidP="007F12E1">
      <w:pPr>
        <w:ind w:firstLine="360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9F29703" wp14:editId="1A982DDA">
            <wp:extent cx="4617720" cy="3812540"/>
            <wp:effectExtent l="0" t="0" r="0" b="0"/>
            <wp:docPr id="2" name="Picture 2" descr="https://o7planning.org/vi/10283/cache/images/i/708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o7planning.org/vi/10283/cache/images/i/7088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8A" w:rsidRDefault="00297F8A" w:rsidP="00297F8A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phiên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tán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(Distributed Version Control System – DVCS).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 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thế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code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đẩy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(commit)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hoàn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lên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(repository), 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tải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phiên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muốn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phục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297F8A" w:rsidRDefault="00297F8A" w:rsidP="00297F8A">
      <w:pPr>
        <w:ind w:firstLine="36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  <w:lang w:val="vi-VN"/>
        </w:rPr>
        <w:t>github là một hệ thống máy chủ dành riêng để chứa các kho này, các repository trên Github được gọi là remote repository.</w:t>
      </w:r>
    </w:p>
    <w:p w:rsidR="00297F8A" w:rsidRDefault="00297F8A" w:rsidP="00297F8A">
      <w:pPr>
        <w:pStyle w:val="Heading1"/>
        <w:numPr>
          <w:ilvl w:val="0"/>
          <w:numId w:val="1"/>
        </w:numPr>
        <w:ind w:left="360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github</w:t>
      </w:r>
      <w:proofErr w:type="spellEnd"/>
    </w:p>
    <w:p w:rsidR="00297F8A" w:rsidRDefault="00297F8A" w:rsidP="00297F8A">
      <w:pPr>
        <w:pStyle w:val="ListParagraph"/>
        <w:numPr>
          <w:ilvl w:val="0"/>
          <w:numId w:val="4"/>
        </w:numPr>
        <w:shd w:val="clear" w:color="auto" w:fill="F6F6F5"/>
        <w:spacing w:before="75" w:after="75" w:line="240" w:lineRule="auto"/>
        <w:ind w:left="8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  <w:t>Trước hết bạn cần phải đăng ký miễn phí một tài khoản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  <w:t>. Bạn có thể vào trang chủ của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GitHub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  <w:t>tại:</w:t>
      </w:r>
    </w:p>
    <w:p w:rsidR="00297F8A" w:rsidRDefault="00297F8A" w:rsidP="00297F8A">
      <w:pPr>
        <w:numPr>
          <w:ilvl w:val="0"/>
          <w:numId w:val="5"/>
        </w:numPr>
        <w:shd w:val="clear" w:color="auto" w:fill="F6F6F5"/>
        <w:spacing w:before="100" w:beforeAutospacing="1" w:after="100" w:afterAutospacing="1" w:line="240" w:lineRule="auto"/>
        <w:ind w:left="810"/>
        <w:jc w:val="both"/>
        <w:rPr>
          <w:rFonts w:eastAsia="Times New Roman"/>
          <w:color w:val="000000"/>
        </w:rPr>
      </w:pPr>
      <w:hyperlink r:id="rId7" w:tgtFrame="_blank" w:history="1">
        <w:r>
          <w:rPr>
            <w:rStyle w:val="Hyperlink"/>
            <w:rFonts w:eastAsia="Times New Roman"/>
            <w:color w:val="4C6B87"/>
            <w:u w:val="none"/>
          </w:rPr>
          <w:t>https://github.com</w:t>
        </w:r>
      </w:hyperlink>
    </w:p>
    <w:p w:rsidR="00297F8A" w:rsidRDefault="00297F8A" w:rsidP="00297F8A">
      <w:pPr>
        <w:shd w:val="clear" w:color="auto" w:fill="F6F6F5"/>
        <w:spacing w:after="150" w:line="240" w:lineRule="auto"/>
        <w:ind w:left="810"/>
        <w:jc w:val="both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6CA5364D" wp14:editId="19210868">
            <wp:extent cx="4400550" cy="2238375"/>
            <wp:effectExtent l="0" t="0" r="0" b="9525"/>
            <wp:docPr id="1" name="Picture 1" descr="https://o7planning.org/vi/10283/cache/images/i/70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vi/10283/cache/images/i/706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8A" w:rsidRPr="00297F8A" w:rsidRDefault="00297F8A" w:rsidP="00297F8A">
      <w:pPr>
        <w:shd w:val="clear" w:color="auto" w:fill="F6F6F5"/>
        <w:spacing w:before="75" w:after="75" w:line="240" w:lineRule="auto"/>
        <w:ind w:left="450"/>
        <w:jc w:val="both"/>
        <w:rPr>
          <w:rFonts w:eastAsia="Times New Roman"/>
          <w:color w:val="000000"/>
        </w:rPr>
      </w:pPr>
      <w:proofErr w:type="spellStart"/>
      <w:r w:rsidRPr="00297F8A">
        <w:rPr>
          <w:rFonts w:eastAsia="Times New Roman"/>
          <w:color w:val="000000"/>
        </w:rPr>
        <w:t>Việc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đăng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ký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một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tài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khoản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là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đơn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giản</w:t>
      </w:r>
      <w:proofErr w:type="spellEnd"/>
      <w:r w:rsidRPr="00297F8A">
        <w:rPr>
          <w:rFonts w:eastAsia="Times New Roman"/>
          <w:color w:val="000000"/>
        </w:rPr>
        <w:t xml:space="preserve">, </w:t>
      </w:r>
      <w:proofErr w:type="spellStart"/>
      <w:r w:rsidRPr="00297F8A">
        <w:rPr>
          <w:rFonts w:eastAsia="Times New Roman"/>
          <w:color w:val="000000"/>
        </w:rPr>
        <w:t>bạn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chỉ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cần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nhập</w:t>
      </w:r>
      <w:proofErr w:type="spellEnd"/>
      <w:r w:rsidRPr="00297F8A">
        <w:rPr>
          <w:rFonts w:eastAsia="Times New Roman"/>
          <w:color w:val="000000"/>
        </w:rPr>
        <w:t> </w:t>
      </w:r>
      <w:r w:rsidRPr="00297F8A">
        <w:rPr>
          <w:rFonts w:eastAsia="Times New Roman"/>
          <w:b/>
          <w:bCs/>
          <w:color w:val="000000"/>
        </w:rPr>
        <w:t>username/password</w:t>
      </w:r>
      <w:r w:rsidRPr="00297F8A">
        <w:rPr>
          <w:rFonts w:eastAsia="Times New Roman"/>
          <w:color w:val="000000"/>
        </w:rPr>
        <w:t> </w:t>
      </w:r>
      <w:proofErr w:type="spellStart"/>
      <w:r w:rsidRPr="00297F8A">
        <w:rPr>
          <w:rFonts w:eastAsia="Times New Roman"/>
          <w:color w:val="000000"/>
        </w:rPr>
        <w:t>và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địa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chỉ</w:t>
      </w:r>
      <w:proofErr w:type="spellEnd"/>
      <w:r w:rsidRPr="00297F8A">
        <w:rPr>
          <w:rFonts w:eastAsia="Times New Roman"/>
          <w:color w:val="000000"/>
        </w:rPr>
        <w:t> </w:t>
      </w:r>
      <w:r w:rsidRPr="00297F8A">
        <w:rPr>
          <w:rFonts w:eastAsia="Times New Roman"/>
          <w:b/>
          <w:bCs/>
          <w:color w:val="000000"/>
        </w:rPr>
        <w:t>email</w:t>
      </w:r>
      <w:r w:rsidRPr="00297F8A">
        <w:rPr>
          <w:rFonts w:eastAsia="Times New Roman"/>
          <w:color w:val="000000"/>
        </w:rPr>
        <w:t xml:space="preserve">. </w:t>
      </w:r>
      <w:proofErr w:type="gramStart"/>
      <w:r w:rsidRPr="00297F8A">
        <w:rPr>
          <w:rFonts w:eastAsia="Times New Roman"/>
          <w:color w:val="000000"/>
        </w:rPr>
        <w:t xml:space="preserve">Sau </w:t>
      </w:r>
      <w:proofErr w:type="spellStart"/>
      <w:r w:rsidRPr="00297F8A">
        <w:rPr>
          <w:rFonts w:eastAsia="Times New Roman"/>
          <w:color w:val="000000"/>
        </w:rPr>
        <w:t>khi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đăng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ký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xong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bạn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cần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vào</w:t>
      </w:r>
      <w:proofErr w:type="spellEnd"/>
      <w:r w:rsidRPr="00297F8A">
        <w:rPr>
          <w:rFonts w:eastAsia="Times New Roman"/>
          <w:color w:val="000000"/>
        </w:rPr>
        <w:t xml:space="preserve"> Email </w:t>
      </w:r>
      <w:proofErr w:type="spellStart"/>
      <w:r w:rsidRPr="00297F8A">
        <w:rPr>
          <w:rFonts w:eastAsia="Times New Roman"/>
          <w:color w:val="000000"/>
        </w:rPr>
        <w:t>kích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hoạt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tài</w:t>
      </w:r>
      <w:proofErr w:type="spellEnd"/>
      <w:r w:rsidRPr="00297F8A">
        <w:rPr>
          <w:rFonts w:eastAsia="Times New Roman"/>
          <w:color w:val="000000"/>
        </w:rPr>
        <w:t xml:space="preserve"> </w:t>
      </w:r>
      <w:proofErr w:type="spellStart"/>
      <w:r w:rsidRPr="00297F8A">
        <w:rPr>
          <w:rFonts w:eastAsia="Times New Roman"/>
          <w:color w:val="000000"/>
        </w:rPr>
        <w:t>khoản</w:t>
      </w:r>
      <w:proofErr w:type="spellEnd"/>
      <w:r w:rsidRPr="00297F8A">
        <w:rPr>
          <w:rFonts w:eastAsia="Times New Roman"/>
          <w:color w:val="000000"/>
        </w:rPr>
        <w:t>.</w:t>
      </w:r>
      <w:proofErr w:type="gramEnd"/>
    </w:p>
    <w:p w:rsidR="00297F8A" w:rsidRDefault="00297F8A" w:rsidP="00297F8A">
      <w:pPr>
        <w:pStyle w:val="Heading1"/>
        <w:numPr>
          <w:ilvl w:val="0"/>
          <w:numId w:val="1"/>
        </w:numPr>
        <w:ind w:left="360" w:hanging="27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bookmarkStart w:id="0" w:name="_GoBack"/>
      <w:bookmarkEnd w:id="0"/>
    </w:p>
    <w:p w:rsidR="00297F8A" w:rsidRPr="00297F8A" w:rsidRDefault="00297F8A" w:rsidP="00297F8A">
      <w:pPr>
        <w:ind w:left="90"/>
      </w:pPr>
      <w:r>
        <w:rPr>
          <w:noProof/>
        </w:rPr>
        <w:drawing>
          <wp:inline distT="0" distB="0" distL="0" distR="0">
            <wp:extent cx="594360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8A" w:rsidRPr="00297F8A" w:rsidRDefault="00297F8A" w:rsidP="00297F8A"/>
    <w:p w:rsidR="00297F8A" w:rsidRPr="00297F8A" w:rsidRDefault="00297F8A" w:rsidP="00297F8A">
      <w:pPr>
        <w:ind w:firstLine="360"/>
        <w:rPr>
          <w:color w:val="222222"/>
          <w:shd w:val="clear" w:color="auto" w:fill="FFFFFF"/>
        </w:rPr>
      </w:pPr>
    </w:p>
    <w:p w:rsidR="007F12E1" w:rsidRPr="00297F8A" w:rsidRDefault="007F12E1" w:rsidP="007F12E1">
      <w:pPr>
        <w:ind w:left="360"/>
        <w:rPr>
          <w:lang w:val="vi-VN"/>
        </w:rPr>
      </w:pPr>
    </w:p>
    <w:p w:rsidR="007F12E1" w:rsidRPr="00297F8A" w:rsidRDefault="007F12E1" w:rsidP="007F12E1">
      <w:pPr>
        <w:rPr>
          <w:lang w:val="vi-VN"/>
        </w:rPr>
      </w:pPr>
    </w:p>
    <w:sectPr w:rsidR="007F12E1" w:rsidRPr="0029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D9B"/>
    <w:multiLevelType w:val="hybridMultilevel"/>
    <w:tmpl w:val="754675FA"/>
    <w:lvl w:ilvl="0" w:tplc="CED083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6E2833"/>
    <w:multiLevelType w:val="hybridMultilevel"/>
    <w:tmpl w:val="1574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E0CC9"/>
    <w:multiLevelType w:val="hybridMultilevel"/>
    <w:tmpl w:val="B422026E"/>
    <w:lvl w:ilvl="0" w:tplc="CED0839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EB82FF0"/>
    <w:multiLevelType w:val="multilevel"/>
    <w:tmpl w:val="84A0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28"/>
    <w:rsid w:val="001C1028"/>
    <w:rsid w:val="001D716E"/>
    <w:rsid w:val="00297F8A"/>
    <w:rsid w:val="007968DF"/>
    <w:rsid w:val="007F12E1"/>
    <w:rsid w:val="00AB49C1"/>
    <w:rsid w:val="00E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E1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F12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F8A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7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E1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F12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F8A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7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2018-02-07T09:36:00Z</dcterms:created>
  <dcterms:modified xsi:type="dcterms:W3CDTF">2018-02-07T10:46:00Z</dcterms:modified>
</cp:coreProperties>
</file>